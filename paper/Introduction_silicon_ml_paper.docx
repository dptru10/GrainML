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62399" w14:textId="6A3FAAF2" w:rsidR="00D71A29" w:rsidRDefault="00235D6D" w:rsidP="00235D6D">
      <w:pPr>
        <w:rPr>
          <w:ins w:id="0" w:author="Trujillo, Dennis" w:date="2020-07-01T13:16:00Z"/>
        </w:rPr>
      </w:pPr>
      <w:r>
        <w:t xml:space="preserve">Polycrystalline silicon is an essential component in </w:t>
      </w:r>
      <w:r w:rsidR="002C7C6A">
        <w:t xml:space="preserve">the </w:t>
      </w:r>
      <w:r>
        <w:t xml:space="preserve">current generation </w:t>
      </w:r>
      <w:r w:rsidR="00FC689B">
        <w:t xml:space="preserve">of </w:t>
      </w:r>
      <w:r>
        <w:t xml:space="preserve">solar cells, next generation batteries, and semiconductor devices. </w:t>
      </w:r>
      <w:ins w:id="1" w:author="Trujillo, Dennis" w:date="2020-07-05T13:45:00Z">
        <w:r w:rsidR="00E609C1">
          <w:t>In particular the electronic properties of silicon and</w:t>
        </w:r>
      </w:ins>
      <w:ins w:id="2" w:author="Trujillo, Dennis" w:date="2020-07-05T13:46:00Z">
        <w:r w:rsidR="00E609C1">
          <w:t xml:space="preserve"> polycrystalline silicon have been the subject of many studies based on the application of </w:t>
        </w:r>
      </w:ins>
      <w:ins w:id="3" w:author="Trujillo, Dennis" w:date="2020-07-05T13:47:00Z">
        <w:r w:rsidR="00E609C1">
          <w:t>p and n doped silicon in semiconductor devices</w:t>
        </w:r>
      </w:ins>
      <w:ins w:id="4" w:author="Trujillo, Dennis" w:date="2020-07-05T13:46:00Z">
        <w:r w:rsidR="00E609C1">
          <w:t xml:space="preserve">. In </w:t>
        </w:r>
      </w:ins>
      <w:ins w:id="5" w:author="Trujillo, Dennis" w:date="2020-07-05T13:47:00Z">
        <w:r w:rsidR="00E609C1">
          <w:t>addition,</w:t>
        </w:r>
      </w:ins>
      <w:ins w:id="6" w:author="Trujillo, Dennis" w:date="2020-07-05T13:46:00Z">
        <w:r w:rsidR="00E609C1">
          <w:t xml:space="preserve"> t</w:t>
        </w:r>
      </w:ins>
      <w:ins w:id="7" w:author="Trujillo, Dennis" w:date="2020-07-05T13:43:00Z">
        <w:r w:rsidR="00BE514D">
          <w:t>he electromechanical properties of silicon also prove immensely in</w:t>
        </w:r>
      </w:ins>
      <w:ins w:id="8" w:author="Trujillo, Dennis" w:date="2020-07-05T13:44:00Z">
        <w:r w:rsidR="00BE514D">
          <w:t xml:space="preserve">teresting given the observance of giant piezoresistance in </w:t>
        </w:r>
      </w:ins>
      <w:ins w:id="9" w:author="Trujillo, Dennis" w:date="2020-07-05T13:45:00Z">
        <w:r w:rsidR="00BE514D">
          <w:t>silicon nanowires</w:t>
        </w:r>
      </w:ins>
      <w:ins w:id="10" w:author="Trujillo, Dennis" w:date="2020-07-09T08:28:00Z">
        <w:r w:rsidR="007E442C">
          <w:fldChar w:fldCharType="begin" w:fldLock="1"/>
        </w:r>
      </w:ins>
      <w:r w:rsidR="002360C9">
        <w:instrText xml:space="preserve">ADDIN CSL_CITATION {"citationItems":[{"id":"ITEM-1","itemData":{"DOI":"10.1038/nnano.2006.53","ISSN":"17483395","abstract":"The piezoresistance effect of silicon1 has been widely used in mechanical sensors2–4, and is now being actively explored in order to improve the performance of silicon transistors5, 6. In fact, strain engineering is now considered to be one of the most promising strategies for developing high-performance sub-10-nm silicon devices7. Interesting electromechanical properties have been observed in carbon nanotubes8, 9. In this paper we report that Si nanowires possess an unusually large piezoresistance effect compared with bulk. For example, the longitudinal piezoresistance coefficient along the </w:instrText>
      </w:r>
      <w:r w:rsidR="002360C9">
        <w:rPr>
          <w:rFonts w:ascii="MS Gothic" w:eastAsia="MS Gothic" w:hAnsi="MS Gothic" w:cs="MS Gothic" w:hint="eastAsia"/>
        </w:rPr>
        <w:instrText>〈</w:instrText>
      </w:r>
      <w:r w:rsidR="002360C9">
        <w:instrText>111</w:instrText>
      </w:r>
      <w:r w:rsidR="002360C9">
        <w:rPr>
          <w:rFonts w:ascii="MS Gothic" w:eastAsia="MS Gothic" w:hAnsi="MS Gothic" w:cs="MS Gothic" w:hint="eastAsia"/>
        </w:rPr>
        <w:instrText>〉</w:instrText>
      </w:r>
      <w:r w:rsidR="002360C9">
        <w:instrText xml:space="preserve"> direction increases with decreasing diameter for p-type Si nanowires, reaching as high as −3, 550 × 10−11 Pa−1, in comparison with a bulk value of −94 × 10−11 Pa−1. Straininduced carrier mobility change and surface modifications have been shown to have clear influence on piezoresistance coefficients. This giant piezoresistance effect in Si nanowires may have significant implications in nanowire-based flexible electronics, as well as in nanoelectromechanical systems. © 2006 Macmillan Publishers Limited. All rights reserved.","author":[{"dropping-particle":"","family":"He","given":"Rongrui","non-dropping-particle":"","parse-names":false,"suffix":""},{"dropping-particle":"","family":"Yang","given":"Peidong","non-dropping-particle":"","parse-names":false,"suffix":""}],"container-title":"Nature Nanotechnology","id":"ITEM-1","issue":"1","issued":{"date-parts":[["2006"]]},"page":"42-46","title":"Giant piezoresistance effect in silicon nanowires","type":"article-journal","volume":"1"},"uris":["http://www.mendeley.com/documents/?uuid=55bdb488-fbbd-4707-b384-f96134f7a01b"]}],"mendeley":{"formattedCitation":"&lt;sup&gt;1&lt;/sup&gt;","plainTextFormattedCitation":"1","previouslyFormattedCitation":"&lt;sup&gt;1&lt;/sup&gt;"},"properties":{"noteIndex":0},"schema":"https://github.com/citation-style-language/schema/raw/master/csl-citation.json"}</w:instrText>
      </w:r>
      <w:r w:rsidR="007E442C">
        <w:fldChar w:fldCharType="separate"/>
      </w:r>
      <w:r w:rsidR="007E442C" w:rsidRPr="007E442C">
        <w:rPr>
          <w:noProof/>
          <w:vertAlign w:val="superscript"/>
        </w:rPr>
        <w:t>1</w:t>
      </w:r>
      <w:ins w:id="11" w:author="Trujillo, Dennis" w:date="2020-07-09T08:28:00Z">
        <w:r w:rsidR="007E442C">
          <w:fldChar w:fldCharType="end"/>
        </w:r>
      </w:ins>
      <w:ins w:id="12" w:author="Trujillo, Dennis" w:date="2020-07-05T13:45:00Z">
        <w:r w:rsidR="00BE514D">
          <w:t>.</w:t>
        </w:r>
      </w:ins>
      <w:ins w:id="13" w:author="Trujillo, Dennis" w:date="2020-07-06T09:39:00Z">
        <w:r w:rsidR="003E75CE">
          <w:t xml:space="preserve"> </w:t>
        </w:r>
      </w:ins>
      <w:r>
        <w:t>Interfaces</w:t>
      </w:r>
      <w:r w:rsidR="00B8314F">
        <w:t xml:space="preserve"> such as </w:t>
      </w:r>
      <w:r>
        <w:t>grain boundaries and phase boundaries are a component of the material design space which have a</w:t>
      </w:r>
      <w:r w:rsidR="00FC689B">
        <w:t xml:space="preserve"> significant</w:t>
      </w:r>
      <w:r>
        <w:t xml:space="preserve"> effect on the </w:t>
      </w:r>
      <w:r w:rsidR="00FC689B">
        <w:t xml:space="preserve">electrical </w:t>
      </w:r>
      <w:ins w:id="14" w:author="Trujillo, Dennis" w:date="2020-07-06T09:39:00Z">
        <w:r w:rsidR="003E75CE">
          <w:t xml:space="preserve">and mechanical </w:t>
        </w:r>
      </w:ins>
      <w:r>
        <w:t xml:space="preserve">properties </w:t>
      </w:r>
      <w:r w:rsidR="00B8314F">
        <w:t>of a polycrystalline material</w:t>
      </w:r>
      <w:ins w:id="15" w:author="Trujillo, Dennis" w:date="2020-07-09T08:53:00Z">
        <w:r w:rsidR="002360C9">
          <w:fldChar w:fldCharType="begin" w:fldLock="1"/>
        </w:r>
      </w:ins>
      <w:r w:rsidR="002360C9">
        <w:instrText>ADDIN CSL_CITATION {"citationItems":[{"id":"ITEM-1","itemData":{"author":[{"dropping-particle":"","family":"Zhang","given":"J Y","non-dropping-particle":"","parse-names":false,"suffix":""},{"dropping-particle":"","family":"Liu","given":"G","non-dropping-particle":"","parse-names":false,"suffix":""},{"dropping-particle":"","family":"Sun","given":"J","non-dropping-particle":"","parse-names":false,"suffix":""}],"container-title":"International Journal of Plasticity","id":"ITEM-1","issued":{"date-parts":[["2013"]]},"page":"1-17","publisher":"Elsevier","title":"Strain rate effects on the mechanical response in multi-and single-crystalline Cu micropillars: grain boundary effects","type":"article-journal","volume":"50"},"uris":["http://www.mendeley.com/documents/?uuid=5eb40608-c50f-4e47-8395-ca41e526aaa3"]}],"mendeley":{"formattedCitation":"&lt;sup&gt;2&lt;/sup&gt;","plainTextFormattedCitation":"2","previouslyFormattedCitation":"&lt;sup&gt;2&lt;/sup&gt;"},"properties":{"noteIndex":0},"schema":"https://github.com/citation-style-language/schema/raw/master/csl-citation.json"}</w:instrText>
      </w:r>
      <w:r w:rsidR="002360C9">
        <w:fldChar w:fldCharType="separate"/>
      </w:r>
      <w:r w:rsidR="002360C9" w:rsidRPr="002360C9">
        <w:rPr>
          <w:noProof/>
          <w:vertAlign w:val="superscript"/>
        </w:rPr>
        <w:t>2</w:t>
      </w:r>
      <w:ins w:id="16" w:author="Trujillo, Dennis" w:date="2020-07-09T08:53:00Z">
        <w:r w:rsidR="002360C9">
          <w:fldChar w:fldCharType="end"/>
        </w:r>
      </w:ins>
      <w:del w:id="17" w:author="Trujillo, Dennis" w:date="2020-07-09T08:53:00Z">
        <w:r w:rsidR="00B8314F" w:rsidDel="002360C9">
          <w:delText xml:space="preserve"> </w:delText>
        </w:r>
        <w:r w:rsidDel="002360C9">
          <w:delText>[1]</w:delText>
        </w:r>
      </w:del>
      <w:ins w:id="18" w:author="Trujillo, Dennis" w:date="2020-07-06T09:40:00Z">
        <w:r w:rsidR="002A0E93">
          <w:t xml:space="preserve"> and thus should be </w:t>
        </w:r>
      </w:ins>
      <w:ins w:id="19" w:author="Trujillo, Dennis" w:date="2020-07-06T09:42:00Z">
        <w:r w:rsidR="002A0E93">
          <w:t>evaluated appropriately so as to enhance the functional properties of a material</w:t>
        </w:r>
      </w:ins>
      <w:r>
        <w:t xml:space="preserve">. </w:t>
      </w:r>
    </w:p>
    <w:p w14:paraId="08F38827" w14:textId="21F14D23" w:rsidR="00235D6D" w:rsidDel="00D71A29" w:rsidRDefault="00235D6D" w:rsidP="00235D6D">
      <w:pPr>
        <w:rPr>
          <w:del w:id="20" w:author="Trujillo, Dennis" w:date="2020-07-01T13:17:00Z"/>
        </w:rPr>
      </w:pPr>
      <w:del w:id="21" w:author="Trujillo, Dennis" w:date="2020-07-01T13:17:00Z">
        <w:r w:rsidDel="00D71A29">
          <w:delText xml:space="preserve">Atomistic simulations are often </w:delText>
        </w:r>
        <w:r w:rsidR="00B8314F" w:rsidDel="00D71A29">
          <w:delText xml:space="preserve">employed </w:delText>
        </w:r>
        <w:r w:rsidDel="00D71A29">
          <w:delText xml:space="preserve">to investigate the structure-property relationships in individual interfaces constructed from bicrystal models. Many prior </w:delText>
        </w:r>
        <w:r w:rsidR="00217ABB" w:rsidDel="00D71A29">
          <w:delText xml:space="preserve">studies </w:delText>
        </w:r>
        <w:r w:rsidDel="00D71A29">
          <w:delText xml:space="preserve">have limited their </w:delText>
        </w:r>
        <w:r w:rsidR="00217ABB" w:rsidDel="00D71A29">
          <w:delText xml:space="preserve">work </w:delText>
        </w:r>
        <w:r w:rsidDel="00D71A29">
          <w:delText>to thermodynamic</w:delText>
        </w:r>
        <w:r w:rsidR="00217ABB" w:rsidDel="00D71A29">
          <w:delText>ally</w:delText>
        </w:r>
        <w:r w:rsidDel="00D71A29">
          <w:delText xml:space="preserve"> stable interface structures as they are more likely to occur naturally or with a greater frequency in experimental growth conditions [2]. However, in designing ceramic composites both thermodynamically stable and metastable states must be considered due to their active role in brittle fracture and failure [3]. Srolovitz </w:delText>
        </w:r>
        <w:r w:rsidRPr="00D21D5A" w:rsidDel="00D71A29">
          <w:rPr>
            <w:i/>
            <w:iCs/>
          </w:rPr>
          <w:delText>et al</w:delText>
        </w:r>
        <w:r w:rsidR="00217ABB" w:rsidRPr="00D21D5A" w:rsidDel="00D71A29">
          <w:rPr>
            <w:i/>
            <w:iCs/>
          </w:rPr>
          <w:delText>.</w:delText>
        </w:r>
        <w:r w:rsidDel="00D71A29">
          <w:delText xml:space="preserve"> determined via Monte Carlo methods that the multiplicity of metastable grain boundaries is indeed extensive and employed a statistical mechanics framework to predict finite temperature equilibrium and non-equilibrium physical properties [4]. Therefore, an improved method to systematically study interfaces using atomistic simulations </w:delText>
        </w:r>
        <w:commentRangeStart w:id="22"/>
        <w:r w:rsidDel="00D71A29">
          <w:delText>is needed in order to design ceramic composite</w:delText>
        </w:r>
        <w:r w:rsidR="00217ABB" w:rsidDel="00D71A29">
          <w:delText>s</w:delText>
        </w:r>
        <w:r w:rsidDel="00D71A29">
          <w:delText xml:space="preserve">. </w:delText>
        </w:r>
        <w:commentRangeEnd w:id="22"/>
        <w:r w:rsidR="00217ABB" w:rsidDel="00D71A29">
          <w:rPr>
            <w:rStyle w:val="CommentReference"/>
          </w:rPr>
          <w:commentReference w:id="22"/>
        </w:r>
      </w:del>
    </w:p>
    <w:p w14:paraId="01BAE4AA" w14:textId="77777777" w:rsidR="00235D6D" w:rsidRDefault="00235D6D" w:rsidP="00235D6D"/>
    <w:p w14:paraId="0EDDAE18" w14:textId="62AA2731" w:rsidR="00235D6D" w:rsidRDefault="00235D6D" w:rsidP="00235D6D">
      <w:r>
        <w:t xml:space="preserve">Grain boundary orientations are generally </w:t>
      </w:r>
      <w:r w:rsidR="00217ABB">
        <w:t xml:space="preserve">defined </w:t>
      </w:r>
      <w:r>
        <w:t xml:space="preserve">by five macroscopic degrees of freedom that describe the relative orientation of the grains and the alignment of the interface plane. However, at the microscale, there are countless microscopic degrees of freedom that can result in different local atomic interface structures. As a result, the sampling of all combinations of these microscopic degrees of freedom can rapidly increase the computational cost for even a single grain boundary. </w:t>
      </w:r>
      <w:r w:rsidR="00217ABB">
        <w:t>Previous research</w:t>
      </w:r>
      <w:r>
        <w:t xml:space="preserve"> </w:t>
      </w:r>
      <w:r w:rsidR="00217ABB">
        <w:t xml:space="preserve">has </w:t>
      </w:r>
      <w:r>
        <w:t>approached the local optimization of interfaces using translational search techniques</w:t>
      </w:r>
      <w:ins w:id="23" w:author="Trujillo, Dennis" w:date="2020-07-09T08:53:00Z">
        <w:r w:rsidR="002360C9">
          <w:fldChar w:fldCharType="begin" w:fldLock="1"/>
        </w:r>
      </w:ins>
      <w:r w:rsidR="002360C9">
        <w:instrText>ADDIN CSL_CITATION {"citationItems":[{"id":"ITEM-1","itemData":{"author":[{"dropping-particle":"","family":"Olmsted","given":"David L","non-dropping-particle":"","parse-names":false,"suffix":""},{"dropping-particle":"","family":"Foiles","given":"Stephen M","non-dropping-particle":"","parse-names":false,"suffix":""},{"dropping-particle":"","family":"Holm","given":"Elizabeth A","non-dropping-particle":"","parse-names":false,"suffix":""}],"container-title":"Acta Materialia","id":"ITEM-1","issue":"13","issued":{"date-parts":[["2009"]]},"page":"3694-3703","publisher":"Elsevier","title":"Survey of computed grain boundary properties in face-centered cubic metals: I. Grain boundary energy","type":"article-journal","volume":"57"},"uris":["http://www.mendeley.com/documents/?uuid=630dcbe1-0e4b-4539-947b-c22ab4bcaa4a"]}],"mendeley":{"formattedCitation":"&lt;sup&gt;3&lt;/sup&gt;","plainTextFormattedCitation":"3","previouslyFormattedCitation":"&lt;sup&gt;3&lt;/sup&gt;"},"properties":{"noteIndex":0},"schema":"https://github.com/citation-style-language/schema/raw/master/csl-citation.json"}</w:instrText>
      </w:r>
      <w:r w:rsidR="002360C9">
        <w:fldChar w:fldCharType="separate"/>
      </w:r>
      <w:r w:rsidR="002360C9" w:rsidRPr="002360C9">
        <w:rPr>
          <w:noProof/>
          <w:vertAlign w:val="superscript"/>
        </w:rPr>
        <w:t>3</w:t>
      </w:r>
      <w:ins w:id="24" w:author="Trujillo, Dennis" w:date="2020-07-09T08:53:00Z">
        <w:r w:rsidR="002360C9">
          <w:fldChar w:fldCharType="end"/>
        </w:r>
      </w:ins>
      <w:del w:id="25" w:author="Trujillo, Dennis" w:date="2020-07-09T08:53:00Z">
        <w:r w:rsidDel="002360C9">
          <w:delText xml:space="preserve"> [5]</w:delText>
        </w:r>
      </w:del>
      <w:r>
        <w:t>, evolutionary/genetic algorithms</w:t>
      </w:r>
      <w:ins w:id="26" w:author="Trujillo, Dennis" w:date="2020-07-09T08:54:00Z">
        <w:r w:rsidR="002360C9">
          <w:fldChar w:fldCharType="begin" w:fldLock="1"/>
        </w:r>
      </w:ins>
      <w:r w:rsidR="002360C9">
        <w:instrText>ADDIN CSL_CITATION {"citationItems":[{"id":"ITEM-1","itemData":{"author":[{"dropping-particle":"","family":"Zhu","given":"Qiang","non-dropping-particle":"","parse-names":false,"suffix":""},{"dropping-particle":"","family":"Samanta","given":"Amit","non-dropping-particle":"","parse-names":false,"suffix":""},{"dropping-particle":"","family":"Li","given":"Bingxi","non-dropping-particle":"","parse-names":false,"suffix":""},{"dropping-particle":"","family":"Rudd","given":"Robert E","non-dropping-particle":"","parse-names":false,"suffix":""},{"dropping-particle":"","family":"Frolov","given":"Timofey","non-dropping-particle":"","parse-names":false,"suffix":""}],"container-title":"Nature communications","id":"ITEM-1","issue":"1","issued":{"date-parts":[["2018"]]},"page":"467","publisher":"Nature Publishing Group","title":"Predicting phase behavior of grain boundaries with evolutionary search and machine learning","type":"article-journal","volume":"9"},"uris":["http://www.mendeley.com/documents/?uuid=7b508c46-de51-47c6-9ea7-3148a3242c8d"]}],"mendeley":{"formattedCitation":"&lt;sup&gt;4&lt;/sup&gt;","plainTextFormattedCitation":"4","previouslyFormattedCitation":"&lt;sup&gt;4&lt;/sup&gt;"},"properties":{"noteIndex":0},"schema":"https://github.com/citation-style-language/schema/raw/master/csl-citation.json"}</w:instrText>
      </w:r>
      <w:r w:rsidR="002360C9">
        <w:fldChar w:fldCharType="separate"/>
      </w:r>
      <w:r w:rsidR="002360C9" w:rsidRPr="002360C9">
        <w:rPr>
          <w:noProof/>
          <w:vertAlign w:val="superscript"/>
        </w:rPr>
        <w:t>4</w:t>
      </w:r>
      <w:ins w:id="27" w:author="Trujillo, Dennis" w:date="2020-07-09T08:54:00Z">
        <w:r w:rsidR="002360C9">
          <w:fldChar w:fldCharType="end"/>
        </w:r>
      </w:ins>
      <w:del w:id="28" w:author="Trujillo, Dennis" w:date="2020-07-09T08:53:00Z">
        <w:r w:rsidDel="002360C9">
          <w:delText xml:space="preserve"> [6]</w:delText>
        </w:r>
      </w:del>
      <w:r>
        <w:t>, and Monte Carlo based sampling</w:t>
      </w:r>
      <w:ins w:id="29" w:author="Trujillo, Dennis" w:date="2020-07-09T08:54:00Z">
        <w:r w:rsidR="002360C9">
          <w:fldChar w:fldCharType="begin" w:fldLock="1"/>
        </w:r>
      </w:ins>
      <w:r w:rsidR="002360C9">
        <w:instrText>ADDIN CSL_CITATION {"citationItems":[{"id":"ITEM-1","itemData":{"author":[{"dropping-particle":"","family":"Banadaki","given":"Arash Dehghan","non-dropping-particle":"","parse-names":false,"suffix":""},{"dropping-particle":"","family":"Tschopp","given":"Mark A","non-dropping-particle":"","parse-names":false,"suffix":""},{"dropping-particle":"","family":"Patala","given":"Srikanth","non-dropping-particle":"","parse-names":false,"suffix":""}],"container-title":"Computational Materials Science","id":"ITEM-1","issued":{"date-parts":[["2018"]]},"page":"466-475","publisher":"Elsevier","title":"An efficient Monte Carlo algorithm for determining the minimum energy structures of metallic grain boundaries","type":"article-journal","volume":"155"},"uris":["http://www.mendeley.com/documents/?uuid=43284230-ed8c-4abd-a962-72ab82697c0f"]}],"mendeley":{"formattedCitation":"&lt;sup&gt;5&lt;/sup&gt;","plainTextFormattedCitation":"5","previouslyFormattedCitation":"&lt;sup&gt;5&lt;/sup&gt;"},"properties":{"noteIndex":0},"schema":"https://github.com/citation-style-language/schema/raw/master/csl-citation.json"}</w:instrText>
      </w:r>
      <w:r w:rsidR="002360C9">
        <w:fldChar w:fldCharType="separate"/>
      </w:r>
      <w:r w:rsidR="002360C9" w:rsidRPr="002360C9">
        <w:rPr>
          <w:noProof/>
          <w:vertAlign w:val="superscript"/>
        </w:rPr>
        <w:t>5</w:t>
      </w:r>
      <w:ins w:id="30" w:author="Trujillo, Dennis" w:date="2020-07-09T08:54:00Z">
        <w:r w:rsidR="002360C9">
          <w:fldChar w:fldCharType="end"/>
        </w:r>
      </w:ins>
      <w:del w:id="31" w:author="Trujillo, Dennis" w:date="2020-07-09T08:54:00Z">
        <w:r w:rsidDel="002360C9">
          <w:delText xml:space="preserve"> [7]</w:delText>
        </w:r>
      </w:del>
      <w:r>
        <w:t xml:space="preserve">. While each of these methods proved </w:t>
      </w:r>
      <w:r w:rsidR="00217ABB">
        <w:t xml:space="preserve">relatively </w:t>
      </w:r>
      <w:r>
        <w:t xml:space="preserve">useful for </w:t>
      </w:r>
      <w:r w:rsidR="00217ABB">
        <w:t>a specific set of conditions that were investigated</w:t>
      </w:r>
      <w:r>
        <w:t xml:space="preserve">, the scope of these </w:t>
      </w:r>
      <w:r w:rsidR="00217ABB">
        <w:t xml:space="preserve">studies </w:t>
      </w:r>
      <w:r>
        <w:t xml:space="preserve">was often limited to </w:t>
      </w:r>
      <w:r w:rsidR="00217ABB">
        <w:t xml:space="preserve">the investigation </w:t>
      </w:r>
      <w:r w:rsidR="00970572">
        <w:t>of single</w:t>
      </w:r>
      <w:r>
        <w:t xml:space="preserve"> </w:t>
      </w:r>
      <w:r w:rsidR="00217ABB">
        <w:t xml:space="preserve">component </w:t>
      </w:r>
      <w:r>
        <w:t xml:space="preserve">metals or </w:t>
      </w:r>
      <w:r w:rsidR="00217ABB">
        <w:t xml:space="preserve">to the exploration of </w:t>
      </w:r>
      <w:r>
        <w:t xml:space="preserve">ideal thermodynamic stable interfaces. Monte Carlo based optimization, however, has recently shown promise in both exploring </w:t>
      </w:r>
      <w:r w:rsidR="00970572">
        <w:t>polycrystalline</w:t>
      </w:r>
      <w:r>
        <w:t xml:space="preserve"> ceramics and extracting relevant metastable interface structures</w:t>
      </w:r>
      <w:ins w:id="32" w:author="Trujillo, Dennis" w:date="2020-07-09T08:55:00Z">
        <w:r w:rsidR="002360C9">
          <w:fldChar w:fldCharType="begin" w:fldLock="1"/>
        </w:r>
      </w:ins>
      <w:r w:rsidR="00362840">
        <w:instrText>ADDIN CSL_CITATION {"citationItems":[{"id":"ITEM-1","itemData":{"author":[{"dropping-particle":"","family":"Guziewski","given":"Matthew","non-dropping-particle":"","parse-names":false,"suffix":""}],"id":"ITEM-1","issued":{"date-parts":[["2019"]]},"title":"Application of Monte Carlo Techniques to Grain Boundary Structure Optimization in Silicon and Silicon Carbide","type":"report"},"uris":["http://www.mendeley.com/documents/?uuid=af6b727d-b9a1-4dba-bcfe-766e5def22f6"]}],"mendeley":{"formattedCitation":"&lt;sup&gt;6&lt;/sup&gt;","plainTextFormattedCitation":"6","previouslyFormattedCitation":"&lt;sup&gt;6&lt;/sup&gt;"},"properties":{"noteIndex":0},"schema":"https://github.com/citation-style-language/schema/raw/master/csl-citation.json"}</w:instrText>
      </w:r>
      <w:r w:rsidR="002360C9">
        <w:fldChar w:fldCharType="separate"/>
      </w:r>
      <w:r w:rsidR="002360C9" w:rsidRPr="002360C9">
        <w:rPr>
          <w:noProof/>
          <w:vertAlign w:val="superscript"/>
        </w:rPr>
        <w:t>6</w:t>
      </w:r>
      <w:ins w:id="33" w:author="Trujillo, Dennis" w:date="2020-07-09T08:55:00Z">
        <w:r w:rsidR="002360C9">
          <w:fldChar w:fldCharType="end"/>
        </w:r>
      </w:ins>
      <w:del w:id="34" w:author="Trujillo, Dennis" w:date="2020-07-09T08:55:00Z">
        <w:r w:rsidDel="002360C9">
          <w:delText xml:space="preserve"> [8]</w:delText>
        </w:r>
      </w:del>
      <w:r>
        <w:t xml:space="preserve">. </w:t>
      </w:r>
    </w:p>
    <w:p w14:paraId="696C85F0" w14:textId="77777777" w:rsidR="00235D6D" w:rsidRDefault="00235D6D" w:rsidP="00235D6D"/>
    <w:p w14:paraId="350FEB15" w14:textId="78C1A56D" w:rsidR="00235D6D" w:rsidRDefault="00235D6D" w:rsidP="00235D6D">
      <w:r>
        <w:t>During Monte Carlo based optimization of bicrystal interfaces</w:t>
      </w:r>
      <w:del w:id="35" w:author="Trujillo, Dennis" w:date="2020-07-09T08:55:00Z">
        <w:r w:rsidDel="002360C9">
          <w:delText xml:space="preserve"> [8]</w:delText>
        </w:r>
      </w:del>
      <w:r>
        <w:t>, structures are probed by pseudo-randomly inserting, removing, or replacing individual atoms within the interface regions. To more efficiently probe likely-favorable states, the randomness of these operations is biased based on probabilities tuned by the user at the start of the search. Once an operation type is chosen, the location of the operation is determined based off probabilities defined by the local structure. After each operation, the interface structure is relaxed using a three-step process of quenching, equilibration, and minimization within the framework of classical molecular dynamics. Energetically favorable operations are accepted using a Boltzmann weighted probability, which enables efficient sampling of metastable interface structures along the way to the energetic minimum. Monte Carlo optimization of a single interface structure will often involve thousands of interface operations and produce hundreds of accept</w:t>
      </w:r>
      <w:r w:rsidR="00970572">
        <w:t xml:space="preserve">able </w:t>
      </w:r>
      <w:r>
        <w:t xml:space="preserve">metastable states. This amount of data generated in these studies opens up opportunities for machine learning methods for accelerated sampling.  </w:t>
      </w:r>
    </w:p>
    <w:p w14:paraId="3EBA4930" w14:textId="5179273A" w:rsidR="00235D6D" w:rsidRDefault="00235D6D" w:rsidP="00235D6D"/>
    <w:p w14:paraId="39FD547A" w14:textId="5F5B4CB1" w:rsidR="00BE2ED0" w:rsidRDefault="00235D6D" w:rsidP="00235D6D">
      <w:pPr>
        <w:rPr>
          <w:ins w:id="36" w:author="Trujillo, Dennis" w:date="2020-07-01T13:27:00Z"/>
        </w:rPr>
      </w:pPr>
      <w:r>
        <w:t xml:space="preserve">In this </w:t>
      </w:r>
      <w:r w:rsidR="00DB6C68">
        <w:t>study</w:t>
      </w:r>
      <w:r>
        <w:t xml:space="preserve">, a machine learning model is constructed to </w:t>
      </w:r>
      <w:r w:rsidR="00970572">
        <w:t xml:space="preserve">efficiently </w:t>
      </w:r>
      <w:r>
        <w:t xml:space="preserve">predict the change in the interface energy after an individual Monte Carlo operation. </w:t>
      </w:r>
      <w:ins w:id="37" w:author="Trujillo, Dennis" w:date="2020-07-01T13:22:00Z">
        <w:r w:rsidR="00D71A29">
          <w:t xml:space="preserve">Here we focus on silicon grain boundary data obtained from classical atomistic simulations coupled with descriptor-based machine learning. </w:t>
        </w:r>
      </w:ins>
      <w:ins w:id="38" w:author="Trujillo, Dennis" w:date="2020-07-01T13:23:00Z">
        <w:r w:rsidR="00D71A29">
          <w:t xml:space="preserve">We show here this approach </w:t>
        </w:r>
      </w:ins>
      <w:del w:id="39" w:author="Trujillo, Dennis" w:date="2020-07-01T13:23:00Z">
        <w:r w:rsidDel="00D71A29">
          <w:delText xml:space="preserve">This prediction </w:delText>
        </w:r>
      </w:del>
      <w:r>
        <w:t xml:space="preserve">can </w:t>
      </w:r>
      <w:del w:id="40" w:author="Trujillo, Dennis" w:date="2020-07-01T13:23:00Z">
        <w:r w:rsidDel="00D71A29">
          <w:delText xml:space="preserve">help </w:delText>
        </w:r>
      </w:del>
      <w:r>
        <w:t xml:space="preserve">accelerate </w:t>
      </w:r>
      <w:ins w:id="41" w:author="Trujillo, Dennis" w:date="2020-07-09T08:42:00Z">
        <w:r w:rsidR="002E1A5A">
          <w:t>grain boundary optimization</w:t>
        </w:r>
      </w:ins>
      <w:del w:id="42" w:author="Trujillo, Dennis" w:date="2020-07-09T08:42:00Z">
        <w:r w:rsidDel="002E1A5A">
          <w:delText>the</w:delText>
        </w:r>
      </w:del>
      <w:r>
        <w:t xml:space="preserve"> </w:t>
      </w:r>
      <w:del w:id="43" w:author="Trujillo, Dennis" w:date="2020-07-09T08:42:00Z">
        <w:r w:rsidDel="002E1A5A">
          <w:delText xml:space="preserve">overall </w:delText>
        </w:r>
      </w:del>
      <w:ins w:id="44" w:author="Trujillo, Dennis" w:date="2020-07-09T08:42:00Z">
        <w:r w:rsidR="002E1A5A">
          <w:t xml:space="preserve"> </w:t>
        </w:r>
      </w:ins>
      <w:del w:id="45" w:author="Trujillo, Dennis" w:date="2020-07-09T08:42:00Z">
        <w:r w:rsidDel="002E1A5A">
          <w:delText xml:space="preserve">interface optimization </w:delText>
        </w:r>
      </w:del>
      <w:r>
        <w:t xml:space="preserve">by replacing </w:t>
      </w:r>
      <w:ins w:id="46" w:author="Trujillo, Dennis" w:date="2020-07-09T08:45:00Z">
        <w:r w:rsidR="002E1A5A">
          <w:t xml:space="preserve">the standard </w:t>
        </w:r>
      </w:ins>
      <w:del w:id="47" w:author="Trujillo, Dennis" w:date="2020-07-09T08:43:00Z">
        <w:r w:rsidDel="002E1A5A">
          <w:delText xml:space="preserve">the hand-tuned operation probabilities </w:delText>
        </w:r>
      </w:del>
      <w:ins w:id="48" w:author="Trujillo, Dennis" w:date="2020-07-09T08:45:00Z">
        <w:r w:rsidR="002E1A5A">
          <w:t xml:space="preserve">probability </w:t>
        </w:r>
      </w:ins>
      <w:ins w:id="49" w:author="Trujillo, Dennis" w:date="2020-07-09T08:46:00Z">
        <w:r w:rsidR="002E1A5A">
          <w:t xml:space="preserve">functions which are a function of a single variable to a more complex </w:t>
        </w:r>
      </w:ins>
      <w:ins w:id="50" w:author="Trujillo, Dennis" w:date="2020-07-09T08:47:00Z">
        <w:r w:rsidR="002E1A5A">
          <w:t xml:space="preserve">multivariate </w:t>
        </w:r>
      </w:ins>
      <w:ins w:id="51" w:author="Trujillo, Dennis" w:date="2020-07-09T08:46:00Z">
        <w:r w:rsidR="002E1A5A">
          <w:t>machine learned representatio</w:t>
        </w:r>
      </w:ins>
      <w:ins w:id="52" w:author="Trujillo, Dennis" w:date="2020-07-09T08:47:00Z">
        <w:r w:rsidR="002E1A5A">
          <w:t>n</w:t>
        </w:r>
      </w:ins>
      <w:ins w:id="53" w:author="Trujillo, Dennis" w:date="2020-07-09T08:46:00Z">
        <w:r w:rsidR="002E1A5A">
          <w:t xml:space="preserve">. </w:t>
        </w:r>
      </w:ins>
      <w:del w:id="54" w:author="Trujillo, Dennis" w:date="2020-07-09T08:42:00Z">
        <w:r w:rsidDel="002E1A5A">
          <w:delText>with one that takes into account the current system configuration.</w:delText>
        </w:r>
      </w:del>
      <w:del w:id="55" w:author="Trujillo, Dennis" w:date="2020-07-09T08:43:00Z">
        <w:r w:rsidDel="002E1A5A">
          <w:delText xml:space="preserve"> </w:delText>
        </w:r>
      </w:del>
      <w:del w:id="56" w:author="Trujillo, Dennis" w:date="2020-07-01T13:22:00Z">
        <w:r w:rsidDel="00D71A29">
          <w:delText xml:space="preserve">This work focuses on silicon grain boundary data obtained from classical atomistic simulations coupled with descriptor-based machine learning. </w:delText>
        </w:r>
      </w:del>
      <w:r>
        <w:t xml:space="preserve">The implementation of a statistical and regression-based scheme for the prediction of the energetic properties of silicon grain </w:t>
      </w:r>
      <w:r>
        <w:lastRenderedPageBreak/>
        <w:t xml:space="preserve">boundaries is </w:t>
      </w:r>
      <w:r w:rsidR="00DB6C68">
        <w:t xml:space="preserve">also </w:t>
      </w:r>
      <w:r>
        <w:t>discussed.</w:t>
      </w:r>
      <w:r w:rsidR="00DB6C68">
        <w:t xml:space="preserve"> We show </w:t>
      </w:r>
      <w:commentRangeStart w:id="57"/>
      <w:r w:rsidR="00DB6C68">
        <w:t xml:space="preserve">here that </w:t>
      </w:r>
      <w:commentRangeEnd w:id="57"/>
      <w:r w:rsidR="00DB6C68">
        <w:rPr>
          <w:rStyle w:val="CommentReference"/>
        </w:rPr>
        <w:commentReference w:id="57"/>
      </w:r>
      <w:ins w:id="58" w:author="Trujillo, Dennis" w:date="2020-07-09T10:41:00Z">
        <w:r w:rsidR="00362840">
          <w:t xml:space="preserve">accurate models can be developed for the prediction of grain boundary energetics and utilized for speeding </w:t>
        </w:r>
      </w:ins>
      <w:ins w:id="59" w:author="Trujillo, Dennis" w:date="2020-07-09T10:42:00Z">
        <w:r w:rsidR="00362840">
          <w:t>up Monte Carlo based selection of low energy grain boundaries</w:t>
        </w:r>
      </w:ins>
      <w:del w:id="60" w:author="Trujillo, Dennis" w:date="2020-07-09T10:17:00Z">
        <w:r w:rsidR="00DB6C68" w:rsidDel="005F0C0A">
          <w:delText xml:space="preserve">… </w:delText>
        </w:r>
      </w:del>
      <w:r w:rsidR="00DB6C68">
        <w:t xml:space="preserve">.  </w:t>
      </w:r>
      <w:commentRangeStart w:id="61"/>
      <w:r w:rsidR="00DB6C68">
        <w:t xml:space="preserve">The methodology described </w:t>
      </w:r>
      <w:ins w:id="62" w:author="Trujillo, Dennis" w:date="2020-07-09T08:50:00Z">
        <w:r w:rsidR="002360C9">
          <w:t>in this paper</w:t>
        </w:r>
      </w:ins>
      <w:del w:id="63" w:author="Trujillo, Dennis" w:date="2020-07-09T08:49:00Z">
        <w:r w:rsidR="00DB6C68" w:rsidDel="002360C9">
          <w:delText>herein</w:delText>
        </w:r>
      </w:del>
      <w:r w:rsidR="00DB6C68">
        <w:t xml:space="preserve"> is </w:t>
      </w:r>
      <w:r w:rsidR="00E247B1">
        <w:t>applicable</w:t>
      </w:r>
      <w:r w:rsidR="00DB6C68">
        <w:t xml:space="preserve"> to other materials systems such as pure metals and simple one phase substitutional alloys. It can be expanded further to phase boundaries</w:t>
      </w:r>
      <w:ins w:id="64" w:author="Trujillo, Dennis" w:date="2020-07-09T11:13:00Z">
        <w:r w:rsidR="00390BCD">
          <w:t xml:space="preserve"> with </w:t>
        </w:r>
      </w:ins>
      <w:ins w:id="65" w:author="Trujillo, Dennis" w:date="2020-07-09T11:14:00Z">
        <w:r w:rsidR="00390BCD">
          <w:t xml:space="preserve">minimal changes to the workflow allowing for accelerated selection of low energy </w:t>
        </w:r>
      </w:ins>
      <w:del w:id="66" w:author="Trujillo, Dennis" w:date="2020-07-09T11:13:00Z">
        <w:r w:rsidR="00DB6C68" w:rsidDel="00390BCD">
          <w:delText xml:space="preserve"> if … </w:delText>
        </w:r>
        <w:commentRangeEnd w:id="61"/>
        <w:r w:rsidR="00DB6C68" w:rsidDel="00390BCD">
          <w:rPr>
            <w:rStyle w:val="CommentReference"/>
          </w:rPr>
          <w:commentReference w:id="61"/>
        </w:r>
      </w:del>
      <w:ins w:id="67" w:author="Trujillo, Dennis" w:date="2020-07-01T13:24:00Z">
        <w:r w:rsidR="00D71A29">
          <w:t>multiph</w:t>
        </w:r>
      </w:ins>
      <w:ins w:id="68" w:author="Trujillo, Dennis" w:date="2020-07-01T13:25:00Z">
        <w:r w:rsidR="00D71A29">
          <w:t>ase</w:t>
        </w:r>
      </w:ins>
      <w:ins w:id="69" w:author="Trujillo, Dennis" w:date="2020-07-09T11:15:00Z">
        <w:r w:rsidR="00390BCD">
          <w:t xml:space="preserve"> grain boundaries</w:t>
        </w:r>
      </w:ins>
      <w:ins w:id="70" w:author="Trujillo, Dennis" w:date="2020-07-09T11:16:00Z">
        <w:r w:rsidR="00390BCD">
          <w:t xml:space="preserve">. This would make it </w:t>
        </w:r>
      </w:ins>
      <w:ins w:id="71" w:author="Trujillo, Dennis" w:date="2020-07-09T11:17:00Z">
        <w:r w:rsidR="00390BCD">
          <w:t>possible to utili</w:t>
        </w:r>
      </w:ins>
      <w:ins w:id="72" w:author="Trujillo, Dennis" w:date="2020-07-09T11:18:00Z">
        <w:r w:rsidR="00390BCD">
          <w:t xml:space="preserve">ze these models to </w:t>
        </w:r>
      </w:ins>
      <w:ins w:id="73" w:author="Trujillo, Dennis" w:date="2020-07-09T11:15:00Z">
        <w:r w:rsidR="00390BCD">
          <w:t>inform phase field and</w:t>
        </w:r>
      </w:ins>
      <w:ins w:id="74" w:author="Trujillo, Dennis" w:date="2020-07-01T13:25:00Z">
        <w:r w:rsidR="00750EC5">
          <w:t xml:space="preserve"> finite element </w:t>
        </w:r>
      </w:ins>
      <w:ins w:id="75" w:author="Trujillo, Dennis" w:date="2020-07-09T11:16:00Z">
        <w:r w:rsidR="00390BCD">
          <w:t xml:space="preserve">models. </w:t>
        </w:r>
      </w:ins>
    </w:p>
    <w:p w14:paraId="4442DE8D" w14:textId="5460A688" w:rsidR="00750EC5" w:rsidRDefault="00750EC5" w:rsidP="00235D6D">
      <w:pPr>
        <w:rPr>
          <w:ins w:id="76" w:author="Trujillo, Dennis" w:date="2020-07-01T13:27:00Z"/>
        </w:rPr>
      </w:pPr>
    </w:p>
    <w:p w14:paraId="26BB1129" w14:textId="718E2B6E" w:rsidR="00750EC5" w:rsidRDefault="00F2011B" w:rsidP="00235D6D">
      <w:pPr>
        <w:rPr>
          <w:ins w:id="77" w:author="Trujillo, Dennis" w:date="2020-07-01T13:30:00Z"/>
        </w:rPr>
      </w:pPr>
      <w:commentRangeStart w:id="78"/>
      <w:commentRangeEnd w:id="78"/>
      <w:ins w:id="79" w:author="Trujillo, Dennis" w:date="2020-07-09T11:18:00Z">
        <w:r>
          <w:rPr>
            <w:rStyle w:val="CommentReference"/>
          </w:rPr>
          <w:commentReference w:id="78"/>
        </w:r>
      </w:ins>
    </w:p>
    <w:p w14:paraId="76251D7C" w14:textId="2F8A47CA" w:rsidR="00750EC5" w:rsidRDefault="00362840" w:rsidP="00235D6D">
      <w:pPr>
        <w:rPr>
          <w:ins w:id="80" w:author="Trujillo, Dennis" w:date="2020-07-09T10:44:00Z"/>
        </w:rPr>
      </w:pPr>
      <w:ins w:id="81" w:author="Trujillo, Dennis" w:date="2020-07-09T10:44:00Z">
        <w:r>
          <w:t xml:space="preserve">References: </w:t>
        </w:r>
      </w:ins>
    </w:p>
    <w:p w14:paraId="66F0D5EA" w14:textId="404B616D" w:rsidR="00362840" w:rsidRDefault="00362840" w:rsidP="00235D6D">
      <w:pPr>
        <w:rPr>
          <w:ins w:id="82" w:author="Trujillo, Dennis" w:date="2020-07-09T10:44:00Z"/>
        </w:rPr>
      </w:pPr>
    </w:p>
    <w:p w14:paraId="2AE2FA9D" w14:textId="709DA060" w:rsidR="00362840" w:rsidRPr="00362840" w:rsidRDefault="00362840" w:rsidP="00362840">
      <w:pPr>
        <w:widowControl w:val="0"/>
        <w:autoSpaceDE w:val="0"/>
        <w:autoSpaceDN w:val="0"/>
        <w:adjustRightInd w:val="0"/>
        <w:ind w:left="640" w:hanging="640"/>
        <w:rPr>
          <w:rFonts w:ascii="Calibri" w:hAnsi="Calibri" w:cs="Calibri"/>
          <w:noProof/>
        </w:rPr>
      </w:pPr>
      <w:ins w:id="83" w:author="Trujillo, Dennis" w:date="2020-07-09T10:44:00Z">
        <w:r>
          <w:fldChar w:fldCharType="begin" w:fldLock="1"/>
        </w:r>
        <w:r>
          <w:instrText xml:space="preserve">ADDIN Mendeley Bibliography CSL_BIBLIOGRAPHY </w:instrText>
        </w:r>
      </w:ins>
      <w:r>
        <w:fldChar w:fldCharType="separate"/>
      </w:r>
      <w:r w:rsidRPr="00362840">
        <w:rPr>
          <w:rFonts w:ascii="Calibri" w:hAnsi="Calibri" w:cs="Calibri"/>
          <w:noProof/>
        </w:rPr>
        <w:t>1.</w:t>
      </w:r>
      <w:r w:rsidRPr="00362840">
        <w:rPr>
          <w:rFonts w:ascii="Calibri" w:hAnsi="Calibri" w:cs="Calibri"/>
          <w:noProof/>
        </w:rPr>
        <w:tab/>
        <w:t xml:space="preserve">He, R. &amp; Yang, P. Giant piezoresistance effect in silicon nanowires. </w:t>
      </w:r>
      <w:r w:rsidRPr="00362840">
        <w:rPr>
          <w:rFonts w:ascii="Calibri" w:hAnsi="Calibri" w:cs="Calibri"/>
          <w:i/>
          <w:iCs/>
          <w:noProof/>
        </w:rPr>
        <w:t>Nat. Nanotechnol.</w:t>
      </w:r>
      <w:r w:rsidRPr="00362840">
        <w:rPr>
          <w:rFonts w:ascii="Calibri" w:hAnsi="Calibri" w:cs="Calibri"/>
          <w:noProof/>
        </w:rPr>
        <w:t xml:space="preserve"> </w:t>
      </w:r>
      <w:r w:rsidRPr="00362840">
        <w:rPr>
          <w:rFonts w:ascii="Calibri" w:hAnsi="Calibri" w:cs="Calibri"/>
          <w:b/>
          <w:bCs/>
          <w:noProof/>
        </w:rPr>
        <w:t>1</w:t>
      </w:r>
      <w:r w:rsidRPr="00362840">
        <w:rPr>
          <w:rFonts w:ascii="Calibri" w:hAnsi="Calibri" w:cs="Calibri"/>
          <w:noProof/>
        </w:rPr>
        <w:t>, 42–46 (2006).</w:t>
      </w:r>
    </w:p>
    <w:p w14:paraId="60B51D25" w14:textId="77777777" w:rsidR="00362840" w:rsidRPr="00362840" w:rsidRDefault="00362840" w:rsidP="00362840">
      <w:pPr>
        <w:widowControl w:val="0"/>
        <w:autoSpaceDE w:val="0"/>
        <w:autoSpaceDN w:val="0"/>
        <w:adjustRightInd w:val="0"/>
        <w:ind w:left="640" w:hanging="640"/>
        <w:rPr>
          <w:rFonts w:ascii="Calibri" w:hAnsi="Calibri" w:cs="Calibri"/>
          <w:noProof/>
        </w:rPr>
      </w:pPr>
      <w:r w:rsidRPr="00362840">
        <w:rPr>
          <w:rFonts w:ascii="Calibri" w:hAnsi="Calibri" w:cs="Calibri"/>
          <w:noProof/>
        </w:rPr>
        <w:t>2.</w:t>
      </w:r>
      <w:r w:rsidRPr="00362840">
        <w:rPr>
          <w:rFonts w:ascii="Calibri" w:hAnsi="Calibri" w:cs="Calibri"/>
          <w:noProof/>
        </w:rPr>
        <w:tab/>
        <w:t xml:space="preserve">Zhang, J. Y., Liu, G. &amp; Sun, J. Strain rate effects on the mechanical response in multi-and single-crystalline Cu micropillars: grain boundary effects. </w:t>
      </w:r>
      <w:r w:rsidRPr="00362840">
        <w:rPr>
          <w:rFonts w:ascii="Calibri" w:hAnsi="Calibri" w:cs="Calibri"/>
          <w:i/>
          <w:iCs/>
          <w:noProof/>
        </w:rPr>
        <w:t>Int. J. Plast.</w:t>
      </w:r>
      <w:r w:rsidRPr="00362840">
        <w:rPr>
          <w:rFonts w:ascii="Calibri" w:hAnsi="Calibri" w:cs="Calibri"/>
          <w:noProof/>
        </w:rPr>
        <w:t xml:space="preserve"> </w:t>
      </w:r>
      <w:r w:rsidRPr="00362840">
        <w:rPr>
          <w:rFonts w:ascii="Calibri" w:hAnsi="Calibri" w:cs="Calibri"/>
          <w:b/>
          <w:bCs/>
          <w:noProof/>
        </w:rPr>
        <w:t>50</w:t>
      </w:r>
      <w:r w:rsidRPr="00362840">
        <w:rPr>
          <w:rFonts w:ascii="Calibri" w:hAnsi="Calibri" w:cs="Calibri"/>
          <w:noProof/>
        </w:rPr>
        <w:t>, 1–17 (2013).</w:t>
      </w:r>
    </w:p>
    <w:p w14:paraId="1F2BF28E" w14:textId="77777777" w:rsidR="00362840" w:rsidRPr="00362840" w:rsidRDefault="00362840" w:rsidP="00362840">
      <w:pPr>
        <w:widowControl w:val="0"/>
        <w:autoSpaceDE w:val="0"/>
        <w:autoSpaceDN w:val="0"/>
        <w:adjustRightInd w:val="0"/>
        <w:ind w:left="640" w:hanging="640"/>
        <w:rPr>
          <w:rFonts w:ascii="Calibri" w:hAnsi="Calibri" w:cs="Calibri"/>
          <w:noProof/>
        </w:rPr>
      </w:pPr>
      <w:r w:rsidRPr="00362840">
        <w:rPr>
          <w:rFonts w:ascii="Calibri" w:hAnsi="Calibri" w:cs="Calibri"/>
          <w:noProof/>
        </w:rPr>
        <w:t>3.</w:t>
      </w:r>
      <w:r w:rsidRPr="00362840">
        <w:rPr>
          <w:rFonts w:ascii="Calibri" w:hAnsi="Calibri" w:cs="Calibri"/>
          <w:noProof/>
        </w:rPr>
        <w:tab/>
        <w:t xml:space="preserve">Olmsted, D. L., Foiles, S. M. &amp; Holm, E. A. Survey of computed grain boundary properties in face-centered cubic metals: I. Grain boundary energy. </w:t>
      </w:r>
      <w:r w:rsidRPr="00362840">
        <w:rPr>
          <w:rFonts w:ascii="Calibri" w:hAnsi="Calibri" w:cs="Calibri"/>
          <w:i/>
          <w:iCs/>
          <w:noProof/>
        </w:rPr>
        <w:t>Acta Mater.</w:t>
      </w:r>
      <w:r w:rsidRPr="00362840">
        <w:rPr>
          <w:rFonts w:ascii="Calibri" w:hAnsi="Calibri" w:cs="Calibri"/>
          <w:noProof/>
        </w:rPr>
        <w:t xml:space="preserve"> </w:t>
      </w:r>
      <w:r w:rsidRPr="00362840">
        <w:rPr>
          <w:rFonts w:ascii="Calibri" w:hAnsi="Calibri" w:cs="Calibri"/>
          <w:b/>
          <w:bCs/>
          <w:noProof/>
        </w:rPr>
        <w:t>57</w:t>
      </w:r>
      <w:r w:rsidRPr="00362840">
        <w:rPr>
          <w:rFonts w:ascii="Calibri" w:hAnsi="Calibri" w:cs="Calibri"/>
          <w:noProof/>
        </w:rPr>
        <w:t>, 3694–3703 (2009).</w:t>
      </w:r>
    </w:p>
    <w:p w14:paraId="7404EA74" w14:textId="77777777" w:rsidR="00362840" w:rsidRPr="00362840" w:rsidRDefault="00362840" w:rsidP="00362840">
      <w:pPr>
        <w:widowControl w:val="0"/>
        <w:autoSpaceDE w:val="0"/>
        <w:autoSpaceDN w:val="0"/>
        <w:adjustRightInd w:val="0"/>
        <w:ind w:left="640" w:hanging="640"/>
        <w:rPr>
          <w:rFonts w:ascii="Calibri" w:hAnsi="Calibri" w:cs="Calibri"/>
          <w:noProof/>
        </w:rPr>
      </w:pPr>
      <w:r w:rsidRPr="00362840">
        <w:rPr>
          <w:rFonts w:ascii="Calibri" w:hAnsi="Calibri" w:cs="Calibri"/>
          <w:noProof/>
        </w:rPr>
        <w:t>4.</w:t>
      </w:r>
      <w:r w:rsidRPr="00362840">
        <w:rPr>
          <w:rFonts w:ascii="Calibri" w:hAnsi="Calibri" w:cs="Calibri"/>
          <w:noProof/>
        </w:rPr>
        <w:tab/>
        <w:t xml:space="preserve">Zhu, Q., Samanta, A., Li, B., Rudd, R. E. &amp; Frolov, T. Predicting phase behavior of grain boundaries with evolutionary search and machine learning. </w:t>
      </w:r>
      <w:r w:rsidRPr="00362840">
        <w:rPr>
          <w:rFonts w:ascii="Calibri" w:hAnsi="Calibri" w:cs="Calibri"/>
          <w:i/>
          <w:iCs/>
          <w:noProof/>
        </w:rPr>
        <w:t>Nat. Commun.</w:t>
      </w:r>
      <w:r w:rsidRPr="00362840">
        <w:rPr>
          <w:rFonts w:ascii="Calibri" w:hAnsi="Calibri" w:cs="Calibri"/>
          <w:noProof/>
        </w:rPr>
        <w:t xml:space="preserve"> </w:t>
      </w:r>
      <w:r w:rsidRPr="00362840">
        <w:rPr>
          <w:rFonts w:ascii="Calibri" w:hAnsi="Calibri" w:cs="Calibri"/>
          <w:b/>
          <w:bCs/>
          <w:noProof/>
        </w:rPr>
        <w:t>9</w:t>
      </w:r>
      <w:r w:rsidRPr="00362840">
        <w:rPr>
          <w:rFonts w:ascii="Calibri" w:hAnsi="Calibri" w:cs="Calibri"/>
          <w:noProof/>
        </w:rPr>
        <w:t>, 467 (2018).</w:t>
      </w:r>
    </w:p>
    <w:p w14:paraId="7BA35F2B" w14:textId="77777777" w:rsidR="00362840" w:rsidRPr="00362840" w:rsidRDefault="00362840" w:rsidP="00362840">
      <w:pPr>
        <w:widowControl w:val="0"/>
        <w:autoSpaceDE w:val="0"/>
        <w:autoSpaceDN w:val="0"/>
        <w:adjustRightInd w:val="0"/>
        <w:ind w:left="640" w:hanging="640"/>
        <w:rPr>
          <w:rFonts w:ascii="Calibri" w:hAnsi="Calibri" w:cs="Calibri"/>
          <w:noProof/>
        </w:rPr>
      </w:pPr>
      <w:r w:rsidRPr="00362840">
        <w:rPr>
          <w:rFonts w:ascii="Calibri" w:hAnsi="Calibri" w:cs="Calibri"/>
          <w:noProof/>
        </w:rPr>
        <w:t>5.</w:t>
      </w:r>
      <w:r w:rsidRPr="00362840">
        <w:rPr>
          <w:rFonts w:ascii="Calibri" w:hAnsi="Calibri" w:cs="Calibri"/>
          <w:noProof/>
        </w:rPr>
        <w:tab/>
        <w:t xml:space="preserve">Banadaki, A. D., Tschopp, M. A. &amp; Patala, S. An efficient Monte Carlo algorithm for determining the minimum energy structures of metallic grain boundaries. </w:t>
      </w:r>
      <w:r w:rsidRPr="00362840">
        <w:rPr>
          <w:rFonts w:ascii="Calibri" w:hAnsi="Calibri" w:cs="Calibri"/>
          <w:i/>
          <w:iCs/>
          <w:noProof/>
        </w:rPr>
        <w:t>Comput. Mater. Sci.</w:t>
      </w:r>
      <w:r w:rsidRPr="00362840">
        <w:rPr>
          <w:rFonts w:ascii="Calibri" w:hAnsi="Calibri" w:cs="Calibri"/>
          <w:noProof/>
        </w:rPr>
        <w:t xml:space="preserve"> </w:t>
      </w:r>
      <w:r w:rsidRPr="00362840">
        <w:rPr>
          <w:rFonts w:ascii="Calibri" w:hAnsi="Calibri" w:cs="Calibri"/>
          <w:b/>
          <w:bCs/>
          <w:noProof/>
        </w:rPr>
        <w:t>155</w:t>
      </w:r>
      <w:r w:rsidRPr="00362840">
        <w:rPr>
          <w:rFonts w:ascii="Calibri" w:hAnsi="Calibri" w:cs="Calibri"/>
          <w:noProof/>
        </w:rPr>
        <w:t>, 466–475 (2018).</w:t>
      </w:r>
    </w:p>
    <w:p w14:paraId="4586FEB7" w14:textId="77777777" w:rsidR="00362840" w:rsidRPr="00362840" w:rsidRDefault="00362840" w:rsidP="00362840">
      <w:pPr>
        <w:widowControl w:val="0"/>
        <w:autoSpaceDE w:val="0"/>
        <w:autoSpaceDN w:val="0"/>
        <w:adjustRightInd w:val="0"/>
        <w:ind w:left="640" w:hanging="640"/>
        <w:rPr>
          <w:rFonts w:ascii="Calibri" w:hAnsi="Calibri" w:cs="Calibri"/>
          <w:noProof/>
        </w:rPr>
      </w:pPr>
      <w:r w:rsidRPr="00362840">
        <w:rPr>
          <w:rFonts w:ascii="Calibri" w:hAnsi="Calibri" w:cs="Calibri"/>
          <w:noProof/>
        </w:rPr>
        <w:t>6.</w:t>
      </w:r>
      <w:r w:rsidRPr="00362840">
        <w:rPr>
          <w:rFonts w:ascii="Calibri" w:hAnsi="Calibri" w:cs="Calibri"/>
          <w:noProof/>
        </w:rPr>
        <w:tab/>
        <w:t xml:space="preserve">Guziewski, M. </w:t>
      </w:r>
      <w:r w:rsidRPr="00362840">
        <w:rPr>
          <w:rFonts w:ascii="Calibri" w:hAnsi="Calibri" w:cs="Calibri"/>
          <w:i/>
          <w:iCs/>
          <w:noProof/>
        </w:rPr>
        <w:t>Application of Monte Carlo Techniques to Grain Boundary Structure Optimization in Silicon and Silicon Carbide</w:t>
      </w:r>
      <w:r w:rsidRPr="00362840">
        <w:rPr>
          <w:rFonts w:ascii="Calibri" w:hAnsi="Calibri" w:cs="Calibri"/>
          <w:noProof/>
        </w:rPr>
        <w:t>. (2019).</w:t>
      </w:r>
    </w:p>
    <w:p w14:paraId="26E57043" w14:textId="66E68353" w:rsidR="00362840" w:rsidRDefault="00362840" w:rsidP="00235D6D">
      <w:ins w:id="84" w:author="Trujillo, Dennis" w:date="2020-07-09T10:44:00Z">
        <w:r>
          <w:fldChar w:fldCharType="end"/>
        </w:r>
      </w:ins>
    </w:p>
    <w:sectPr w:rsidR="00362840" w:rsidSect="00383F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2" w:author="Alpay, Pamir" w:date="2020-04-09T21:16:00Z" w:initials="AP">
    <w:p w14:paraId="1B54608B" w14:textId="4F4B70E4" w:rsidR="00217ABB" w:rsidRDefault="00217ABB">
      <w:pPr>
        <w:pStyle w:val="CommentText"/>
      </w:pPr>
      <w:r>
        <w:rPr>
          <w:rStyle w:val="CommentReference"/>
        </w:rPr>
        <w:annotationRef/>
      </w:r>
      <w:r>
        <w:t>Too much of a jump from thermodynamically stable and metastable GBs to designing ceramic composites. You will need to elaborate more to get to this point.</w:t>
      </w:r>
    </w:p>
  </w:comment>
  <w:comment w:id="57" w:author="Alpay, Pamir" w:date="2020-04-10T07:40:00Z" w:initials="AP">
    <w:p w14:paraId="1DE920F9" w14:textId="3AB901BA" w:rsidR="00DB6C68" w:rsidRDefault="00DB6C68">
      <w:pPr>
        <w:pStyle w:val="CommentText"/>
      </w:pPr>
      <w:r>
        <w:rPr>
          <w:rStyle w:val="CommentReference"/>
        </w:rPr>
        <w:annotationRef/>
      </w:r>
      <w:r>
        <w:t>Some of your results, one or two most important ones…</w:t>
      </w:r>
    </w:p>
  </w:comment>
  <w:comment w:id="61" w:author="Alpay, Pamir" w:date="2020-04-10T07:42:00Z" w:initials="AP">
    <w:p w14:paraId="07DBEC94" w14:textId="0E355E9B" w:rsidR="00DB6C68" w:rsidRDefault="00DB6C68">
      <w:pPr>
        <w:pStyle w:val="CommentText"/>
      </w:pPr>
      <w:r>
        <w:rPr>
          <w:rStyle w:val="CommentReference"/>
        </w:rPr>
        <w:annotationRef/>
      </w:r>
      <w:r>
        <w:t xml:space="preserve">Broader impacts of this. What I provided here can be edited, changed… It is just a start so that you begin thinking about it. </w:t>
      </w:r>
    </w:p>
  </w:comment>
  <w:comment w:id="78" w:author="Trujillo, Dennis" w:date="2020-07-09T11:18:00Z" w:initials="TD">
    <w:p w14:paraId="52394EB5" w14:textId="39997D00" w:rsidR="00F2011B" w:rsidRDefault="00F2011B" w:rsidP="00F2011B">
      <w:r>
        <w:rPr>
          <w:rStyle w:val="CommentReference"/>
        </w:rPr>
        <w:annotationRef/>
      </w:r>
      <w:r>
        <w:t xml:space="preserve"> </w:t>
      </w:r>
    </w:p>
    <w:p w14:paraId="4F9B6E1D" w14:textId="0B0E0BD4" w:rsidR="00F2011B" w:rsidRDefault="00F2011B" w:rsidP="00F2011B">
      <w:r>
        <w:t>To Do: Figures with story board, grain boundary schematic -&gt; flow chart -&gt; results</w:t>
      </w:r>
      <w:proofErr w:type="gramStart"/>
      <w:r>
        <w:t>…(</w:t>
      </w:r>
      <w:proofErr w:type="gramEnd"/>
      <w:r>
        <w:t xml:space="preserve">predicted vs. true), learning curves, efficiency of models i.e. improvement in MC codes.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54608B" w15:done="0"/>
  <w15:commentEx w15:paraId="1DE920F9" w15:done="0"/>
  <w15:commentEx w15:paraId="07DBEC94" w15:done="0"/>
  <w15:commentEx w15:paraId="4F9B6E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A0F45" w16cex:dateUtc="2020-04-10T01:16:00Z"/>
  <w16cex:commentExtensible w16cex:durableId="223AA15B" w16cex:dateUtc="2020-04-10T11:40:00Z"/>
  <w16cex:commentExtensible w16cex:durableId="223AA1E9" w16cex:dateUtc="2020-04-10T11:42:00Z"/>
  <w16cex:commentExtensible w16cex:durableId="22B17B87" w16cex:dateUtc="2020-07-09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54608B" w16cid:durableId="223A0F45"/>
  <w16cid:commentId w16cid:paraId="1DE920F9" w16cid:durableId="223AA15B"/>
  <w16cid:commentId w16cid:paraId="07DBEC94" w16cid:durableId="223AA1E9"/>
  <w16cid:commentId w16cid:paraId="4F9B6E1D" w16cid:durableId="22B17B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ujillo, Dennis">
    <w15:presenceInfo w15:providerId="AD" w15:userId="S::dennis.trujillo@uconn.edu::fac163f2-1409-4ecb-9628-e3500fd123fb"/>
  </w15:person>
  <w15:person w15:author="Alpay, Pamir">
    <w15:presenceInfo w15:providerId="AD" w15:userId="S::pamir.alpay@uconn.edu::dfc40c59-4c3b-423c-9421-64b03d078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6D"/>
    <w:rsid w:val="0009068E"/>
    <w:rsid w:val="00217ABB"/>
    <w:rsid w:val="00235D6D"/>
    <w:rsid w:val="002360C9"/>
    <w:rsid w:val="002A0E93"/>
    <w:rsid w:val="002C7C6A"/>
    <w:rsid w:val="002E1A5A"/>
    <w:rsid w:val="00362840"/>
    <w:rsid w:val="00383F33"/>
    <w:rsid w:val="00390BCD"/>
    <w:rsid w:val="003E75CE"/>
    <w:rsid w:val="00440B4F"/>
    <w:rsid w:val="00467141"/>
    <w:rsid w:val="004913C7"/>
    <w:rsid w:val="005F0C0A"/>
    <w:rsid w:val="00750EC5"/>
    <w:rsid w:val="007E442C"/>
    <w:rsid w:val="00970572"/>
    <w:rsid w:val="00985D30"/>
    <w:rsid w:val="00B8314F"/>
    <w:rsid w:val="00BE514D"/>
    <w:rsid w:val="00D21D5A"/>
    <w:rsid w:val="00D71A29"/>
    <w:rsid w:val="00D81EA5"/>
    <w:rsid w:val="00DB6C68"/>
    <w:rsid w:val="00E247B1"/>
    <w:rsid w:val="00E609C1"/>
    <w:rsid w:val="00F2011B"/>
    <w:rsid w:val="00FC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C018"/>
  <w15:chartTrackingRefBased/>
  <w15:docId w15:val="{24A394DE-DA7F-EF4B-A9D7-D9AF5840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14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14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17ABB"/>
    <w:rPr>
      <w:sz w:val="16"/>
      <w:szCs w:val="16"/>
    </w:rPr>
  </w:style>
  <w:style w:type="paragraph" w:styleId="CommentText">
    <w:name w:val="annotation text"/>
    <w:basedOn w:val="Normal"/>
    <w:link w:val="CommentTextChar"/>
    <w:uiPriority w:val="99"/>
    <w:semiHidden/>
    <w:unhideWhenUsed/>
    <w:rsid w:val="00217ABB"/>
    <w:rPr>
      <w:sz w:val="20"/>
      <w:szCs w:val="20"/>
    </w:rPr>
  </w:style>
  <w:style w:type="character" w:customStyle="1" w:styleId="CommentTextChar">
    <w:name w:val="Comment Text Char"/>
    <w:basedOn w:val="DefaultParagraphFont"/>
    <w:link w:val="CommentText"/>
    <w:uiPriority w:val="99"/>
    <w:semiHidden/>
    <w:rsid w:val="00217ABB"/>
    <w:rPr>
      <w:sz w:val="20"/>
      <w:szCs w:val="20"/>
    </w:rPr>
  </w:style>
  <w:style w:type="paragraph" w:styleId="CommentSubject">
    <w:name w:val="annotation subject"/>
    <w:basedOn w:val="CommentText"/>
    <w:next w:val="CommentText"/>
    <w:link w:val="CommentSubjectChar"/>
    <w:uiPriority w:val="99"/>
    <w:semiHidden/>
    <w:unhideWhenUsed/>
    <w:rsid w:val="00217ABB"/>
    <w:rPr>
      <w:b/>
      <w:bCs/>
    </w:rPr>
  </w:style>
  <w:style w:type="character" w:customStyle="1" w:styleId="CommentSubjectChar">
    <w:name w:val="Comment Subject Char"/>
    <w:basedOn w:val="CommentTextChar"/>
    <w:link w:val="CommentSubject"/>
    <w:uiPriority w:val="99"/>
    <w:semiHidden/>
    <w:rsid w:val="00217A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3EE2FB3-F015-AF42-9D22-8718E88D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Trujillo, Dennis</dc:creator>
  <cp:keywords/>
  <dc:description/>
  <cp:lastModifiedBy>Trujillo, Dennis</cp:lastModifiedBy>
  <cp:revision>5</cp:revision>
  <dcterms:created xsi:type="dcterms:W3CDTF">2020-07-06T14:38:00Z</dcterms:created>
  <dcterms:modified xsi:type="dcterms:W3CDTF">2020-07-09T15:18:00Z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http://www.zotero.org/styles/acta-materialia</vt:lpwstr>
  </property>
  <property fmtid="{D5CDD505-2E9C-101B-9397-08002B2CF9AE}" pid="3" name="Mendeley Recent Style Name 0_1">
    <vt:lpwstr>Acta Materialia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910cddd1-6ea7-3393-ad6c-1f2ca24351eb</vt:lpwstr>
  </property>
  <property fmtid="{D5CDD505-2E9C-101B-9397-08002B2CF9AE}" pid="24" name="Mendeley Citation Style_1">
    <vt:lpwstr>http://www.zotero.org/styles/nature</vt:lpwstr>
  </property>
</Properties>
</file>